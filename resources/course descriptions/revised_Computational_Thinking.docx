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BFC5" w14:textId="77777777" w:rsidR="00197431" w:rsidRPr="00197431" w:rsidRDefault="00197431" w:rsidP="00197431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197431">
        <w:rPr>
          <w:rFonts w:ascii="Roboto" w:eastAsia="Times New Roman" w:hAnsi="Roboto" w:cs="Times New Roman"/>
          <w:b/>
          <w:bCs/>
          <w:color w:val="000000"/>
        </w:rPr>
        <w:t>BAIS:3020 - Computational Thinking:</w:t>
      </w:r>
    </w:p>
    <w:p w14:paraId="2A5ACBA0" w14:textId="77777777" w:rsidR="00197431" w:rsidRPr="00197431" w:rsidRDefault="00197431" w:rsidP="00197431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197431">
        <w:rPr>
          <w:rFonts w:ascii="Roboto" w:eastAsia="Times New Roman" w:hAnsi="Roboto" w:cs="Times New Roman"/>
          <w:color w:val="000000"/>
        </w:rPr>
        <w:t>Coding or programming is considered a must-have job skill for business and other professionals. However, it is much more than that. Coding is a way of thinking about problems and solving them with the use of computers. Python is one of the most popular languages for writing general-purpose programs. In this class, we learn to solve problems by writing Python programs.</w:t>
      </w:r>
    </w:p>
    <w:p w14:paraId="7842718B" w14:textId="77777777" w:rsidR="00197431" w:rsidRPr="00197431" w:rsidRDefault="00197431" w:rsidP="00197431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197431">
        <w:rPr>
          <w:rFonts w:ascii="Roboto" w:eastAsia="Times New Roman" w:hAnsi="Roboto" w:cs="Times New Roman"/>
          <w:color w:val="000000"/>
        </w:rPr>
        <w:t> </w:t>
      </w:r>
    </w:p>
    <w:p w14:paraId="280AD915" w14:textId="77777777" w:rsidR="00197431" w:rsidRPr="00197431" w:rsidRDefault="00197431" w:rsidP="00197431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197431">
        <w:rPr>
          <w:rFonts w:ascii="Roboto" w:eastAsia="Times New Roman" w:hAnsi="Roboto" w:cs="Times New Roman"/>
          <w:b/>
          <w:bCs/>
          <w:color w:val="000000"/>
        </w:rPr>
        <w:t>Students will learn:</w:t>
      </w:r>
    </w:p>
    <w:p w14:paraId="4336D092" w14:textId="77777777" w:rsidR="00197431" w:rsidRPr="00197431" w:rsidRDefault="00197431" w:rsidP="001974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Anaconda programming environment</w:t>
      </w:r>
    </w:p>
    <w:p w14:paraId="28EC57FE" w14:textId="77777777" w:rsidR="00197431" w:rsidRPr="00197431" w:rsidRDefault="00197431" w:rsidP="001974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Python programming language, including:</w:t>
      </w:r>
    </w:p>
    <w:p w14:paraId="0DF874C8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Variables and functions</w:t>
      </w:r>
    </w:p>
    <w:p w14:paraId="0FA4D767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Loops and logic</w:t>
      </w:r>
    </w:p>
    <w:p w14:paraId="41E84D7B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String manipulation</w:t>
      </w:r>
    </w:p>
    <w:p w14:paraId="07F130F8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Structured types</w:t>
      </w:r>
    </w:p>
    <w:p w14:paraId="4AF03FEF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Dictionaries</w:t>
      </w:r>
    </w:p>
    <w:p w14:paraId="7DD1833F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Exceptions</w:t>
      </w:r>
    </w:p>
    <w:p w14:paraId="69A4F667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Object oriented programming</w:t>
      </w:r>
    </w:p>
    <w:p w14:paraId="788DCA9F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Plotting</w:t>
      </w:r>
    </w:p>
    <w:p w14:paraId="72A3239B" w14:textId="77777777" w:rsidR="00197431" w:rsidRPr="00197431" w:rsidRDefault="00197431" w:rsidP="0019743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Libraries</w:t>
      </w:r>
    </w:p>
    <w:p w14:paraId="7799D63C" w14:textId="77777777" w:rsidR="00197431" w:rsidRPr="00197431" w:rsidRDefault="00197431" w:rsidP="00197431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14:paraId="63BCAF69" w14:textId="77777777" w:rsidR="00197431" w:rsidRPr="00197431" w:rsidRDefault="00197431" w:rsidP="00197431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197431">
        <w:rPr>
          <w:rFonts w:ascii="Roboto" w:eastAsia="Times New Roman" w:hAnsi="Roboto" w:cs="Times New Roman"/>
          <w:b/>
          <w:bCs/>
          <w:color w:val="000000"/>
        </w:rPr>
        <w:t>Students will be able to:</w:t>
      </w:r>
    </w:p>
    <w:p w14:paraId="58A23379" w14:textId="336DBF37" w:rsidR="00197431" w:rsidRDefault="00197431" w:rsidP="001974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ins w:id="0" w:author="Pant, Gautam" w:date="2021-03-16T21:51:00Z"/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Write robust Python applications that utilize multiple functions</w:t>
      </w:r>
    </w:p>
    <w:p w14:paraId="144D7CB2" w14:textId="2E4FCD09" w:rsidR="006E2F6B" w:rsidRPr="00197431" w:rsidRDefault="006E2F6B" w:rsidP="001974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ins w:id="1" w:author="Pant, Gautam" w:date="2021-03-16T21:51:00Z">
        <w:r>
          <w:rPr>
            <w:rFonts w:ascii="Roboto" w:eastAsia="Times New Roman" w:hAnsi="Roboto" w:cs="Times New Roman"/>
            <w:color w:val="000000"/>
            <w:sz w:val="21"/>
            <w:szCs w:val="21"/>
          </w:rPr>
          <w:t>Solve problems using techniques suc</w:t>
        </w:r>
      </w:ins>
      <w:ins w:id="2" w:author="Pant, Gautam" w:date="2021-03-16T21:52:00Z">
        <w:r>
          <w:rPr>
            <w:rFonts w:ascii="Roboto" w:eastAsia="Times New Roman" w:hAnsi="Roboto" w:cs="Times New Roman"/>
            <w:color w:val="000000"/>
            <w:sz w:val="21"/>
            <w:szCs w:val="21"/>
          </w:rPr>
          <w:t>h as exhaustive enumeration</w:t>
        </w:r>
      </w:ins>
      <w:ins w:id="3" w:author="Pant, Gautam" w:date="2021-03-16T21:53:00Z">
        <w:r>
          <w:rPr>
            <w:rFonts w:ascii="Roboto" w:eastAsia="Times New Roman" w:hAnsi="Roboto" w:cs="Times New Roman"/>
            <w:color w:val="000000"/>
            <w:sz w:val="21"/>
            <w:szCs w:val="21"/>
          </w:rPr>
          <w:t>, approximation,</w:t>
        </w:r>
      </w:ins>
      <w:ins w:id="4" w:author="Pant, Gautam" w:date="2021-03-16T21:52:00Z">
        <w:r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and bisection search</w:t>
        </w:r>
      </w:ins>
    </w:p>
    <w:p w14:paraId="619D8B1D" w14:textId="77777777" w:rsidR="00197431" w:rsidRPr="00197431" w:rsidRDefault="00197431" w:rsidP="001974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Scrape web pages for data</w:t>
      </w:r>
    </w:p>
    <w:p w14:paraId="73EEAF6C" w14:textId="77777777" w:rsidR="00197431" w:rsidRPr="00197431" w:rsidRDefault="00197431" w:rsidP="001974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Perform text analytics on data</w:t>
      </w:r>
    </w:p>
    <w:p w14:paraId="26CCC4E9" w14:textId="77777777" w:rsidR="00197431" w:rsidRPr="00197431" w:rsidRDefault="00197431" w:rsidP="001974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Produce visualizations</w:t>
      </w:r>
    </w:p>
    <w:p w14:paraId="18AAF018" w14:textId="77777777" w:rsidR="00197431" w:rsidRPr="00197431" w:rsidRDefault="00197431" w:rsidP="001974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97431">
        <w:rPr>
          <w:rFonts w:ascii="Roboto" w:eastAsia="Times New Roman" w:hAnsi="Roboto" w:cs="Times New Roman"/>
          <w:color w:val="000000"/>
          <w:sz w:val="21"/>
          <w:szCs w:val="21"/>
        </w:rPr>
        <w:t>Process images</w:t>
      </w:r>
    </w:p>
    <w:p w14:paraId="3ADFC271" w14:textId="77777777" w:rsidR="005C113D" w:rsidRDefault="005C113D"/>
    <w:sectPr w:rsidR="005C113D" w:rsidSect="00973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33F1B"/>
    <w:multiLevelType w:val="multilevel"/>
    <w:tmpl w:val="6EA2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470A8"/>
    <w:multiLevelType w:val="multilevel"/>
    <w:tmpl w:val="5244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nt, Gautam">
    <w15:presenceInfo w15:providerId="AD" w15:userId="S::gpant@uiowa.edu::196e2045-763d-4d16-8ff2-4d0f6877fb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31"/>
    <w:rsid w:val="00197431"/>
    <w:rsid w:val="005C113D"/>
    <w:rsid w:val="005E4A80"/>
    <w:rsid w:val="006E2F6B"/>
    <w:rsid w:val="009738A8"/>
    <w:rsid w:val="00F3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D01C"/>
  <w15:chartTrackingRefBased/>
  <w15:docId w15:val="{8D65F528-2E47-CA49-9E13-FC233870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4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7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Colbert</dc:creator>
  <cp:keywords/>
  <dc:description/>
  <cp:lastModifiedBy>Pant, Gautam</cp:lastModifiedBy>
  <cp:revision>3</cp:revision>
  <dcterms:created xsi:type="dcterms:W3CDTF">2021-03-04T19:04:00Z</dcterms:created>
  <dcterms:modified xsi:type="dcterms:W3CDTF">2021-03-17T02:53:00Z</dcterms:modified>
</cp:coreProperties>
</file>